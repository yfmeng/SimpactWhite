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39DB5" w14:textId="77777777" w:rsidR="004004E3" w:rsidRDefault="004004E3" w:rsidP="004004E3">
      <w:pPr>
        <w:jc w:val="center"/>
        <w:rPr>
          <w:b/>
          <w:lang w:val="en-US"/>
        </w:rPr>
      </w:pPr>
      <w:r>
        <w:rPr>
          <w:b/>
          <w:lang w:val="en-US"/>
        </w:rPr>
        <w:t>***********************Notes for running Simpact on VSC***********************</w:t>
      </w:r>
    </w:p>
    <w:p w14:paraId="7CE5E452" w14:textId="77777777" w:rsidR="00056DE3" w:rsidRPr="00BE5E28" w:rsidRDefault="00056DE3" w:rsidP="006B2750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Accessing VSC</w:t>
      </w:r>
      <w:r w:rsidR="00380B29" w:rsidRPr="00BE5E28">
        <w:rPr>
          <w:b/>
          <w:sz w:val="24"/>
          <w:lang w:val="en-US"/>
        </w:rPr>
        <w:t xml:space="preserve"> with Windows</w:t>
      </w:r>
    </w:p>
    <w:p w14:paraId="1A750724" w14:textId="77777777" w:rsidR="00056DE3" w:rsidRPr="00EB16F0" w:rsidRDefault="00056DE3" w:rsidP="00056DE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Run </w:t>
      </w:r>
      <w:proofErr w:type="spellStart"/>
      <w:r w:rsidRPr="00EB16F0">
        <w:rPr>
          <w:sz w:val="24"/>
          <w:lang w:val="en-US"/>
        </w:rPr>
        <w:t>Xming</w:t>
      </w:r>
      <w:proofErr w:type="spellEnd"/>
    </w:p>
    <w:p w14:paraId="169FBDEE" w14:textId="77777777" w:rsidR="00056DE3" w:rsidRPr="00EB16F0" w:rsidRDefault="00056DE3" w:rsidP="00056DE3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Run </w:t>
      </w:r>
      <w:proofErr w:type="spellStart"/>
      <w:r w:rsidRPr="00EB16F0">
        <w:rPr>
          <w:sz w:val="24"/>
          <w:lang w:val="en-US"/>
        </w:rPr>
        <w:t>PuTTy</w:t>
      </w:r>
      <w:proofErr w:type="spellEnd"/>
    </w:p>
    <w:p w14:paraId="094622BD" w14:textId="77777777" w:rsidR="00774447" w:rsidRPr="00774447" w:rsidRDefault="00BD466B" w:rsidP="0077444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EB16F0">
        <w:rPr>
          <w:sz w:val="24"/>
          <w:lang w:val="en-US"/>
        </w:rPr>
        <w:t>Open</w:t>
      </w:r>
      <w:r w:rsidR="00056DE3" w:rsidRPr="00EB16F0">
        <w:rPr>
          <w:sz w:val="24"/>
          <w:lang w:val="en-US"/>
        </w:rPr>
        <w:t xml:space="preserve"> tunnel</w:t>
      </w:r>
      <w:r w:rsidRPr="00EB16F0">
        <w:rPr>
          <w:sz w:val="24"/>
          <w:lang w:val="en-US"/>
        </w:rPr>
        <w:t xml:space="preserve"> with </w:t>
      </w:r>
      <w:proofErr w:type="spellStart"/>
      <w:r w:rsidRPr="00EB16F0">
        <w:rPr>
          <w:sz w:val="24"/>
          <w:lang w:val="en-US"/>
        </w:rPr>
        <w:t>Pe</w:t>
      </w:r>
      <w:r w:rsidR="00EB16F0" w:rsidRPr="00EB16F0">
        <w:rPr>
          <w:sz w:val="24"/>
          <w:lang w:val="en-US"/>
        </w:rPr>
        <w:t>ge</w:t>
      </w:r>
      <w:r w:rsidRPr="00EB16F0">
        <w:rPr>
          <w:sz w:val="24"/>
          <w:lang w:val="en-US"/>
        </w:rPr>
        <w:t>ant</w:t>
      </w:r>
      <w:proofErr w:type="spellEnd"/>
    </w:p>
    <w:p w14:paraId="62AF66E1" w14:textId="77777777" w:rsidR="00EB16F0" w:rsidRPr="00774447" w:rsidRDefault="00774447" w:rsidP="00774447">
      <w:pPr>
        <w:rPr>
          <w:sz w:val="24"/>
          <w:lang w:val="en-US"/>
        </w:rPr>
      </w:pPr>
      <w:r>
        <w:rPr>
          <w:sz w:val="24"/>
          <w:lang w:val="en-US"/>
        </w:rPr>
        <w:t>Source:</w:t>
      </w:r>
      <w:r w:rsidRPr="00774447">
        <w:t xml:space="preserve"> </w:t>
      </w:r>
      <w:hyperlink r:id="rId9" w:history="1">
        <w:r w:rsidRPr="00774447">
          <w:rPr>
            <w:rStyle w:val="Hyperlink"/>
            <w:sz w:val="24"/>
            <w:lang w:val="en-US"/>
          </w:rPr>
          <w:t>https://vscentrum.be/neutral/documentation/cluster-doc/access-data-transfer</w:t>
        </w:r>
      </w:hyperlink>
    </w:p>
    <w:p w14:paraId="53030E5B" w14:textId="6F2874B7" w:rsidR="00AE5C17" w:rsidRPr="00BE5E28" w:rsidRDefault="00AE5C17" w:rsidP="00AE5C17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Accessing VSC</w:t>
      </w:r>
      <w:r>
        <w:rPr>
          <w:b/>
          <w:sz w:val="24"/>
          <w:lang w:val="en-US"/>
        </w:rPr>
        <w:t xml:space="preserve"> with MAC</w:t>
      </w:r>
    </w:p>
    <w:p w14:paraId="7E851852" w14:textId="38FA8E27" w:rsidR="00AE5C17" w:rsidRDefault="0014306F" w:rsidP="006B2750">
      <w:pPr>
        <w:rPr>
          <w:sz w:val="24"/>
          <w:lang w:val="en-US"/>
        </w:rPr>
      </w:pPr>
      <w:r>
        <w:rPr>
          <w:sz w:val="24"/>
          <w:lang w:val="en-US"/>
        </w:rPr>
        <w:t>Login to HPC in debug mode</w:t>
      </w:r>
    </w:p>
    <w:p w14:paraId="4A54F9A8" w14:textId="55615081" w:rsidR="0014306F" w:rsidRPr="0014306F" w:rsidRDefault="0014306F" w:rsidP="006B2750">
      <w:pPr>
        <w:rPr>
          <w:i/>
          <w:sz w:val="24"/>
          <w:lang w:val="en-US"/>
        </w:rPr>
      </w:pPr>
      <w:r w:rsidRPr="0014306F">
        <w:rPr>
          <w:i/>
          <w:sz w:val="24"/>
          <w:lang w:val="en-US"/>
        </w:rPr>
        <w:t xml:space="preserve">$ </w:t>
      </w:r>
      <w:proofErr w:type="spellStart"/>
      <w:proofErr w:type="gramStart"/>
      <w:r w:rsidRPr="0014306F">
        <w:rPr>
          <w:i/>
          <w:sz w:val="24"/>
          <w:lang w:val="en-US"/>
        </w:rPr>
        <w:t>ssh</w:t>
      </w:r>
      <w:proofErr w:type="spellEnd"/>
      <w:proofErr w:type="gramEnd"/>
      <w:r w:rsidRPr="0014306F">
        <w:rPr>
          <w:i/>
          <w:sz w:val="24"/>
          <w:lang w:val="en-US"/>
        </w:rPr>
        <w:t xml:space="preserve"> -</w:t>
      </w:r>
      <w:proofErr w:type="spellStart"/>
      <w:r w:rsidRPr="0014306F">
        <w:rPr>
          <w:i/>
          <w:sz w:val="24"/>
          <w:lang w:val="en-US"/>
        </w:rPr>
        <w:t>vv</w:t>
      </w:r>
      <w:proofErr w:type="spellEnd"/>
      <w:r w:rsidRPr="0014306F">
        <w:rPr>
          <w:i/>
          <w:sz w:val="24"/>
          <w:lang w:val="en-US"/>
        </w:rPr>
        <w:t xml:space="preserve"> </w:t>
      </w:r>
      <w:proofErr w:type="spellStart"/>
      <w:r w:rsidRPr="0014306F">
        <w:rPr>
          <w:i/>
          <w:sz w:val="24"/>
          <w:lang w:val="en-US"/>
        </w:rPr>
        <w:t>vsc30534@login1.vic3.cc.kuleuven.be</w:t>
      </w:r>
      <w:proofErr w:type="spellEnd"/>
    </w:p>
    <w:p w14:paraId="7E0AA4BE" w14:textId="77777777" w:rsidR="000C72E9" w:rsidRPr="00BE5E28" w:rsidRDefault="000C72E9" w:rsidP="006B2750">
      <w:pPr>
        <w:rPr>
          <w:b/>
          <w:sz w:val="24"/>
          <w:lang w:val="en-US"/>
        </w:rPr>
      </w:pPr>
      <w:r w:rsidRPr="00BE5E28">
        <w:rPr>
          <w:b/>
          <w:sz w:val="24"/>
          <w:lang w:val="en-US"/>
        </w:rPr>
        <w:t>Working Flow</w:t>
      </w:r>
    </w:p>
    <w:p w14:paraId="795F1983" w14:textId="77777777" w:rsidR="000C72E9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>Test codes on log-in nodes</w:t>
      </w:r>
    </w:p>
    <w:p w14:paraId="5062A69B" w14:textId="77777777" w:rsidR="00EB16F0" w:rsidRPr="00EB16F0" w:rsidRDefault="00EB16F0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Prepare parameters file: see </w:t>
      </w:r>
      <w:proofErr w:type="spellStart"/>
      <w:r>
        <w:rPr>
          <w:b/>
          <w:i/>
          <w:sz w:val="24"/>
          <w:lang w:val="en-US"/>
        </w:rPr>
        <w:t>run_parameters.txt</w:t>
      </w:r>
      <w:proofErr w:type="spellEnd"/>
    </w:p>
    <w:p w14:paraId="739E776D" w14:textId="77777777" w:rsidR="00EB16F0" w:rsidRDefault="00EB16F0" w:rsidP="00EB16F0">
      <w:pPr>
        <w:pStyle w:val="ListParagraph"/>
        <w:rPr>
          <w:lang w:val="en-US"/>
        </w:rPr>
      </w:pPr>
      <w:proofErr w:type="spellStart"/>
      <w:proofErr w:type="gramStart"/>
      <w:r w:rsidRPr="00EB16F0">
        <w:rPr>
          <w:lang w:val="en-US"/>
        </w:rPr>
        <w:t>eg</w:t>
      </w:r>
      <w:proofErr w:type="spellEnd"/>
      <w:proofErr w:type="gramEnd"/>
      <w:r>
        <w:rPr>
          <w:lang w:val="en-US"/>
        </w:rPr>
        <w:t>:</w:t>
      </w:r>
    </w:p>
    <w:p w14:paraId="215878C0" w14:textId="77777777" w:rsidR="00EB16F0" w:rsidRPr="00EB16F0" w:rsidRDefault="00EB16F0" w:rsidP="00EB16F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7682FBF3" wp14:editId="1A088793">
            <wp:extent cx="28479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meter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23CF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2AF38FAC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5CDB7A4C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6AEF9404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040E5890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35685093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7DE7DD15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43196BFC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4150780A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4719FB23" w14:textId="77777777" w:rsidR="00EB16F0" w:rsidRPr="00E5253E" w:rsidRDefault="00EB16F0" w:rsidP="00E5253E">
      <w:pPr>
        <w:rPr>
          <w:sz w:val="24"/>
          <w:lang w:val="en-US"/>
        </w:rPr>
      </w:pPr>
    </w:p>
    <w:p w14:paraId="4AC44FF2" w14:textId="77777777" w:rsidR="00BD466B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Prepare the </w:t>
      </w:r>
      <w:r w:rsidR="00595A77" w:rsidRPr="00EB16F0">
        <w:rPr>
          <w:sz w:val="24"/>
          <w:lang w:val="en-US"/>
        </w:rPr>
        <w:t>‘</w:t>
      </w:r>
      <w:proofErr w:type="gramStart"/>
      <w:r w:rsidRPr="00EB16F0">
        <w:rPr>
          <w:sz w:val="24"/>
          <w:lang w:val="en-US"/>
        </w:rPr>
        <w:t>.</w:t>
      </w:r>
      <w:proofErr w:type="spellStart"/>
      <w:r w:rsidRPr="00EB16F0">
        <w:rPr>
          <w:sz w:val="24"/>
          <w:lang w:val="en-US"/>
        </w:rPr>
        <w:t>pbs</w:t>
      </w:r>
      <w:proofErr w:type="spellEnd"/>
      <w:r w:rsidR="00595A77" w:rsidRPr="00EB16F0">
        <w:rPr>
          <w:sz w:val="24"/>
          <w:lang w:val="en-US"/>
        </w:rPr>
        <w:t>’</w:t>
      </w:r>
      <w:proofErr w:type="gramEnd"/>
      <w:r w:rsidRPr="00EB16F0">
        <w:rPr>
          <w:sz w:val="24"/>
          <w:lang w:val="en-US"/>
        </w:rPr>
        <w:t xml:space="preserve"> file</w:t>
      </w:r>
      <w:r w:rsidR="00EB16F0" w:rsidRPr="00EB16F0">
        <w:rPr>
          <w:sz w:val="24"/>
          <w:lang w:val="en-US"/>
        </w:rPr>
        <w:t xml:space="preserve">: see </w:t>
      </w:r>
      <w:proofErr w:type="spellStart"/>
      <w:r w:rsidR="00EB16F0" w:rsidRPr="00EB16F0">
        <w:rPr>
          <w:b/>
          <w:i/>
          <w:sz w:val="24"/>
          <w:lang w:val="en-US"/>
        </w:rPr>
        <w:t>simpact.pbs</w:t>
      </w:r>
      <w:proofErr w:type="spellEnd"/>
    </w:p>
    <w:p w14:paraId="683BD5C5" w14:textId="77777777"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proofErr w:type="gramStart"/>
      <w:r w:rsidRPr="00EB16F0">
        <w:rPr>
          <w:i/>
          <w:lang w:val="en-US"/>
        </w:rPr>
        <w:t>eg</w:t>
      </w:r>
      <w:proofErr w:type="spellEnd"/>
      <w:proofErr w:type="gramEnd"/>
      <w:r w:rsidRPr="00EB16F0">
        <w:rPr>
          <w:i/>
          <w:lang w:val="en-US"/>
        </w:rPr>
        <w:t xml:space="preserve">. </w:t>
      </w:r>
    </w:p>
    <w:p w14:paraId="5A84E51E" w14:textId="77777777" w:rsidR="00EB16F0" w:rsidRDefault="00EB16F0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445D443" wp14:editId="15ED0195">
            <wp:extent cx="5067300" cy="2697480"/>
            <wp:effectExtent l="0" t="0" r="0" b="7620"/>
            <wp:docPr id="2" name="Picture 2" descr="C:\Users\lucp2451\AppData\Roaming\Tencent\Users\876176158\QQ\WinTemp\RichOle\7Z6]3E((UYWJG$]MD$%$R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p2451\AppData\Roaming\Tencent\Users\876176158\QQ\WinTemp\RichOle\7Z6]3E((UYWJG$]MD$%$RS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A816" w14:textId="77777777" w:rsidR="00E6279B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B14F5" w14:textId="77777777" w:rsidR="00E6279B" w:rsidRPr="00EB16F0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FC0FD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20FB766A" w14:textId="77777777" w:rsidR="00BD466B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Compile </w:t>
      </w:r>
      <w:proofErr w:type="spellStart"/>
      <w:r w:rsidR="00EB16F0" w:rsidRPr="00EB16F0">
        <w:rPr>
          <w:sz w:val="24"/>
          <w:lang w:val="en-US"/>
        </w:rPr>
        <w:t>Matlab</w:t>
      </w:r>
      <w:proofErr w:type="spellEnd"/>
      <w:r w:rsidR="00EB16F0" w:rsidRPr="00EB16F0">
        <w:rPr>
          <w:sz w:val="24"/>
          <w:lang w:val="en-US"/>
        </w:rPr>
        <w:t xml:space="preserve"> files with ‘mcc’ command: see </w:t>
      </w:r>
      <w:proofErr w:type="spellStart"/>
      <w:r w:rsidR="00EB16F0" w:rsidRPr="00EB16F0">
        <w:rPr>
          <w:b/>
          <w:i/>
          <w:sz w:val="24"/>
          <w:lang w:val="en-US"/>
        </w:rPr>
        <w:t>compile.sh</w:t>
      </w:r>
      <w:proofErr w:type="spellEnd"/>
    </w:p>
    <w:p w14:paraId="69FA8571" w14:textId="77777777"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proofErr w:type="gramStart"/>
      <w:r w:rsidRPr="00EB16F0">
        <w:rPr>
          <w:i/>
          <w:lang w:val="en-US"/>
        </w:rPr>
        <w:t>eg</w:t>
      </w:r>
      <w:proofErr w:type="spellEnd"/>
      <w:proofErr w:type="gramEnd"/>
      <w:r w:rsidRPr="00EB16F0">
        <w:rPr>
          <w:i/>
          <w:lang w:val="en-US"/>
        </w:rPr>
        <w:t xml:space="preserve">. $ </w:t>
      </w:r>
      <w:proofErr w:type="spellStart"/>
      <w:proofErr w:type="gramStart"/>
      <w:r w:rsidRPr="00EB16F0">
        <w:rPr>
          <w:i/>
          <w:lang w:val="en-US"/>
        </w:rPr>
        <w:t>compile.sh</w:t>
      </w:r>
      <w:proofErr w:type="spellEnd"/>
      <w:proofErr w:type="gramEnd"/>
    </w:p>
    <w:p w14:paraId="4ADE1E16" w14:textId="77777777" w:rsidR="00EB16F0" w:rsidRDefault="00EB16F0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062728B" wp14:editId="1BD107EE">
            <wp:extent cx="4358640" cy="2049780"/>
            <wp:effectExtent l="0" t="0" r="3810" b="7620"/>
            <wp:docPr id="3" name="Picture 3" descr="C:\Users\lucp2451\AppData\Roaming\Tencent\Users\876176158\QQ\WinTemp\RichOle\U[4@O(Q2@Q6JLF~CZX@QF{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p2451\AppData\Roaming\Tencent\Users\876176158\QQ\WinTemp\RichOle\U[4@O(Q2@Q6JLF~CZX@QF{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50A42" w14:textId="77777777" w:rsidR="00E6279B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75EC3" w14:textId="77777777" w:rsidR="00E6279B" w:rsidRPr="00EB16F0" w:rsidRDefault="00E6279B" w:rsidP="00EB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B6869" w14:textId="77777777" w:rsidR="00EB16F0" w:rsidRDefault="00EB16F0" w:rsidP="00EB16F0">
      <w:pPr>
        <w:pStyle w:val="ListParagraph"/>
        <w:rPr>
          <w:sz w:val="24"/>
          <w:lang w:val="en-US"/>
        </w:rPr>
      </w:pPr>
    </w:p>
    <w:p w14:paraId="1DC14A81" w14:textId="77777777" w:rsidR="00EB16F0" w:rsidRPr="00EB16F0" w:rsidRDefault="00BD466B" w:rsidP="00BD466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EB16F0">
        <w:rPr>
          <w:sz w:val="24"/>
          <w:lang w:val="en-US"/>
        </w:rPr>
        <w:t>Ru</w:t>
      </w:r>
      <w:r w:rsidR="00EB16F0" w:rsidRPr="00EB16F0">
        <w:rPr>
          <w:sz w:val="24"/>
          <w:lang w:val="en-US"/>
        </w:rPr>
        <w:t xml:space="preserve">n simulations with </w:t>
      </w:r>
      <w:r w:rsidR="00EB16F0" w:rsidRPr="00774447">
        <w:rPr>
          <w:i/>
          <w:sz w:val="24"/>
          <w:lang w:val="en-US"/>
        </w:rPr>
        <w:t>Worker</w:t>
      </w:r>
      <w:r w:rsidR="00EB16F0" w:rsidRPr="00EB16F0">
        <w:rPr>
          <w:sz w:val="24"/>
          <w:lang w:val="en-US"/>
        </w:rPr>
        <w:t xml:space="preserve"> framework: </w:t>
      </w:r>
    </w:p>
    <w:p w14:paraId="1B53FFD9" w14:textId="77777777" w:rsidR="00EB16F0" w:rsidRPr="00EB16F0" w:rsidRDefault="00EB16F0" w:rsidP="00EB16F0">
      <w:pPr>
        <w:pStyle w:val="ListParagrap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eg</w:t>
      </w:r>
      <w:proofErr w:type="spellEnd"/>
      <w:proofErr w:type="gramEnd"/>
      <w:r w:rsidRPr="00EB16F0">
        <w:rPr>
          <w:i/>
          <w:lang w:val="en-US"/>
        </w:rPr>
        <w:t xml:space="preserve">. $ </w:t>
      </w:r>
      <w:proofErr w:type="gramStart"/>
      <w:r w:rsidRPr="00EB16F0">
        <w:rPr>
          <w:i/>
          <w:lang w:val="en-US"/>
        </w:rPr>
        <w:t>module</w:t>
      </w:r>
      <w:proofErr w:type="gramEnd"/>
      <w:r w:rsidRPr="00EB16F0">
        <w:rPr>
          <w:i/>
          <w:lang w:val="en-US"/>
        </w:rPr>
        <w:t xml:space="preserve"> load worker/1.2</w:t>
      </w:r>
    </w:p>
    <w:p w14:paraId="54A299E9" w14:textId="32214C3B" w:rsidR="00E6279B" w:rsidRPr="002C0C96" w:rsidRDefault="00EB16F0" w:rsidP="00C70B09">
      <w:pPr>
        <w:pStyle w:val="ListParagraph"/>
        <w:rPr>
          <w:rFonts w:ascii="Calibri" w:hAnsi="Calibri"/>
          <w:i/>
          <w:lang w:val="en-US"/>
        </w:rPr>
      </w:pPr>
      <w:r w:rsidRPr="002C0C96">
        <w:rPr>
          <w:rFonts w:ascii="Calibri" w:hAnsi="Calibri"/>
          <w:i/>
          <w:lang w:val="en-US"/>
        </w:rPr>
        <w:t xml:space="preserve">      $ </w:t>
      </w:r>
      <w:proofErr w:type="spellStart"/>
      <w:proofErr w:type="gramStart"/>
      <w:r w:rsidR="00CB09B5" w:rsidRPr="002C0C96">
        <w:rPr>
          <w:rFonts w:ascii="Calibri" w:hAnsi="Calibri"/>
          <w:i/>
          <w:lang w:val="en-US"/>
        </w:rPr>
        <w:t>wsub</w:t>
      </w:r>
      <w:proofErr w:type="spellEnd"/>
      <w:proofErr w:type="gramEnd"/>
      <w:r w:rsidR="002C0C96" w:rsidRPr="002C0C96">
        <w:rPr>
          <w:rFonts w:ascii="Calibri" w:hAnsi="Calibri"/>
          <w:i/>
          <w:lang w:val="en-US"/>
        </w:rPr>
        <w:t xml:space="preserve"> -A  </w:t>
      </w:r>
      <w:proofErr w:type="spellStart"/>
      <w:r w:rsidR="002C0C96" w:rsidRPr="002C0C96">
        <w:rPr>
          <w:rFonts w:ascii="Calibri" w:hAnsi="Calibri" w:cs="Helvetica"/>
          <w:lang w:val="en-US"/>
        </w:rPr>
        <w:t>lp_h_hiv_prevention</w:t>
      </w:r>
      <w:proofErr w:type="spellEnd"/>
      <w:r w:rsidR="00CB09B5" w:rsidRPr="002C0C96">
        <w:rPr>
          <w:rFonts w:ascii="Calibri" w:hAnsi="Calibri"/>
          <w:i/>
          <w:lang w:val="en-US"/>
        </w:rPr>
        <w:t xml:space="preserve"> -batch </w:t>
      </w:r>
      <w:proofErr w:type="spellStart"/>
      <w:r w:rsidR="00D74BD2" w:rsidRPr="002C0C96">
        <w:rPr>
          <w:rFonts w:ascii="Calibri" w:hAnsi="Calibri"/>
          <w:i/>
          <w:lang w:val="en-US"/>
        </w:rPr>
        <w:t>simpact.pbs</w:t>
      </w:r>
      <w:proofErr w:type="spellEnd"/>
      <w:r w:rsidR="00D74BD2" w:rsidRPr="002C0C96">
        <w:rPr>
          <w:rFonts w:ascii="Calibri" w:hAnsi="Calibri"/>
          <w:i/>
          <w:lang w:val="en-US"/>
        </w:rPr>
        <w:t xml:space="preserve"> </w:t>
      </w:r>
      <w:r w:rsidR="00CB09B5" w:rsidRPr="002C0C96">
        <w:rPr>
          <w:rFonts w:ascii="Calibri" w:hAnsi="Calibri"/>
          <w:i/>
          <w:lang w:val="en-US"/>
        </w:rPr>
        <w:t xml:space="preserve">-data </w:t>
      </w:r>
      <w:proofErr w:type="spellStart"/>
      <w:r w:rsidR="00CB09B5" w:rsidRPr="002C0C96">
        <w:rPr>
          <w:rFonts w:ascii="Calibri" w:hAnsi="Calibri"/>
          <w:i/>
          <w:lang w:val="en-US"/>
        </w:rPr>
        <w:t>run_parameters.txt</w:t>
      </w:r>
      <w:proofErr w:type="spellEnd"/>
    </w:p>
    <w:p w14:paraId="7CF75057" w14:textId="77777777" w:rsidR="004A3CB1" w:rsidRPr="00FB6D75" w:rsidRDefault="00FB6D75" w:rsidP="00FB6D75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***********************</w:t>
      </w:r>
      <w:r w:rsidR="00BD466B" w:rsidRPr="00FB6D75">
        <w:rPr>
          <w:b/>
          <w:lang w:val="en-US"/>
        </w:rPr>
        <w:t>Important Notes</w:t>
      </w:r>
      <w:r w:rsidR="004A4E21" w:rsidRPr="00FB6D75">
        <w:rPr>
          <w:b/>
          <w:lang w:val="en-US"/>
        </w:rPr>
        <w:t xml:space="preserve"> </w:t>
      </w:r>
      <w:r w:rsidRPr="00FB6D75">
        <w:rPr>
          <w:b/>
          <w:lang w:val="en-US"/>
        </w:rPr>
        <w:t>for Coding</w:t>
      </w:r>
      <w:r>
        <w:rPr>
          <w:b/>
          <w:lang w:val="en-US"/>
        </w:rPr>
        <w:t>***********************</w:t>
      </w:r>
    </w:p>
    <w:p w14:paraId="36D20B7F" w14:textId="77777777" w:rsidR="008830D1" w:rsidRPr="00EB16F0" w:rsidRDefault="007C6D0F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There are several </w:t>
      </w:r>
      <w:proofErr w:type="spellStart"/>
      <w:r w:rsidR="006B2750" w:rsidRPr="00EB16F0">
        <w:rPr>
          <w:sz w:val="24"/>
          <w:lang w:val="en-US"/>
        </w:rPr>
        <w:t>MatLab</w:t>
      </w:r>
      <w:proofErr w:type="spellEnd"/>
      <w:r w:rsidR="006B2750" w:rsidRPr="00EB16F0">
        <w:rPr>
          <w:sz w:val="24"/>
          <w:lang w:val="en-US"/>
        </w:rPr>
        <w:t xml:space="preserve"> version</w:t>
      </w:r>
      <w:r w:rsidRPr="00EB16F0">
        <w:rPr>
          <w:sz w:val="24"/>
          <w:lang w:val="en-US"/>
        </w:rPr>
        <w:t>s</w:t>
      </w:r>
      <w:r w:rsidR="006B2750" w:rsidRPr="00EB16F0">
        <w:rPr>
          <w:sz w:val="24"/>
          <w:lang w:val="en-US"/>
        </w:rPr>
        <w:t xml:space="preserve"> on HPC. </w:t>
      </w:r>
    </w:p>
    <w:p w14:paraId="330FE493" w14:textId="77777777" w:rsidR="006B2750" w:rsidRPr="00EB16F0" w:rsidRDefault="006B2750" w:rsidP="006B2750">
      <w:pPr>
        <w:pStyle w:val="ListParagraph"/>
        <w:rPr>
          <w:sz w:val="24"/>
          <w:lang w:val="en-US"/>
        </w:rPr>
      </w:pPr>
      <w:r w:rsidRPr="00EB16F0">
        <w:rPr>
          <w:sz w:val="24"/>
          <w:lang w:val="en-US"/>
        </w:rPr>
        <w:t>The default version is 2009, which is too old for most projects. Thus a specific version should be loaded.</w:t>
      </w:r>
    </w:p>
    <w:p w14:paraId="03C0A24A" w14:textId="77777777" w:rsidR="004A3CB1" w:rsidRDefault="004A3CB1" w:rsidP="006B2750">
      <w:pPr>
        <w:pStyle w:val="ListParagraph"/>
        <w:rPr>
          <w:i/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proofErr w:type="gramStart"/>
      <w:r w:rsidRPr="004A3CB1">
        <w:rPr>
          <w:i/>
          <w:lang w:val="en-US"/>
        </w:rPr>
        <w:t>module</w:t>
      </w:r>
      <w:proofErr w:type="gramEnd"/>
      <w:r w:rsidRPr="004A3CB1">
        <w:rPr>
          <w:i/>
          <w:lang w:val="en-US"/>
        </w:rPr>
        <w:t xml:space="preserve"> load </w:t>
      </w:r>
      <w:proofErr w:type="spellStart"/>
      <w:r w:rsidRPr="004A3CB1">
        <w:rPr>
          <w:i/>
          <w:lang w:val="en-US"/>
        </w:rPr>
        <w:t>matlab</w:t>
      </w:r>
      <w:proofErr w:type="spellEnd"/>
      <w:r w:rsidRPr="004A3CB1">
        <w:rPr>
          <w:i/>
          <w:lang w:val="en-US"/>
        </w:rPr>
        <w:t>/</w:t>
      </w:r>
      <w:proofErr w:type="spellStart"/>
      <w:r w:rsidRPr="004A3CB1">
        <w:rPr>
          <w:i/>
          <w:lang w:val="en-US"/>
        </w:rPr>
        <w:t>2011b</w:t>
      </w:r>
      <w:proofErr w:type="spellEnd"/>
    </w:p>
    <w:p w14:paraId="101E9DEB" w14:textId="77777777" w:rsidR="006F051C" w:rsidRDefault="006F051C" w:rsidP="006B2750">
      <w:pPr>
        <w:pStyle w:val="ListParagraph"/>
        <w:rPr>
          <w:lang w:val="en-US"/>
        </w:rPr>
      </w:pPr>
    </w:p>
    <w:p w14:paraId="019CFA38" w14:textId="77777777" w:rsidR="006B2750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All ‘</w:t>
      </w:r>
      <w:proofErr w:type="spellStart"/>
      <w:r w:rsidRPr="00EB16F0">
        <w:rPr>
          <w:sz w:val="24"/>
          <w:lang w:val="en-US"/>
        </w:rPr>
        <w:t>addpath</w:t>
      </w:r>
      <w:proofErr w:type="spellEnd"/>
      <w:r w:rsidRPr="00EB16F0">
        <w:rPr>
          <w:sz w:val="24"/>
          <w:lang w:val="en-US"/>
        </w:rPr>
        <w:t>’ or ‘path’ function should only be used when a ‘~</w:t>
      </w:r>
      <w:proofErr w:type="spellStart"/>
      <w:r w:rsidRPr="00EB16F0">
        <w:rPr>
          <w:sz w:val="24"/>
          <w:lang w:val="en-US"/>
        </w:rPr>
        <w:t>isdeployed</w:t>
      </w:r>
      <w:proofErr w:type="spellEnd"/>
      <w:r w:rsidRPr="00EB16F0">
        <w:rPr>
          <w:sz w:val="24"/>
          <w:lang w:val="en-US"/>
        </w:rPr>
        <w:t xml:space="preserve">’ check returns </w:t>
      </w:r>
      <w:r w:rsidR="0096523C" w:rsidRPr="00EB16F0">
        <w:rPr>
          <w:sz w:val="24"/>
          <w:lang w:val="en-US"/>
        </w:rPr>
        <w:t>‘</w:t>
      </w:r>
      <w:r w:rsidRPr="00EB16F0">
        <w:rPr>
          <w:sz w:val="24"/>
          <w:lang w:val="en-US"/>
        </w:rPr>
        <w:t>true</w:t>
      </w:r>
      <w:r w:rsidR="0096523C" w:rsidRPr="00EB16F0">
        <w:rPr>
          <w:sz w:val="24"/>
          <w:lang w:val="en-US"/>
        </w:rPr>
        <w:t>’</w:t>
      </w:r>
      <w:r w:rsidRPr="00EB16F0">
        <w:rPr>
          <w:sz w:val="24"/>
          <w:lang w:val="en-US"/>
        </w:rPr>
        <w:t>.</w:t>
      </w:r>
      <w:r w:rsidR="00090DF7" w:rsidRPr="00EB16F0">
        <w:rPr>
          <w:sz w:val="24"/>
          <w:lang w:val="en-US"/>
        </w:rPr>
        <w:t xml:space="preserve"> *</w:t>
      </w:r>
      <w:r w:rsidR="00EE3945">
        <w:rPr>
          <w:sz w:val="24"/>
          <w:lang w:val="en-US"/>
        </w:rPr>
        <w:t>* In our case,</w:t>
      </w:r>
      <w:r w:rsidR="00C535E9">
        <w:rPr>
          <w:sz w:val="24"/>
          <w:lang w:val="en-US"/>
        </w:rPr>
        <w:t xml:space="preserve"> in</w:t>
      </w:r>
      <w:r w:rsidR="00090DF7" w:rsidRPr="00EB16F0">
        <w:rPr>
          <w:sz w:val="24"/>
          <w:lang w:val="en-US"/>
        </w:rPr>
        <w:t xml:space="preserve"> </w:t>
      </w:r>
      <w:proofErr w:type="spellStart"/>
      <w:r w:rsidR="00090DF7" w:rsidRPr="00EB16F0">
        <w:rPr>
          <w:sz w:val="24"/>
          <w:lang w:val="en-US"/>
        </w:rPr>
        <w:t>jproject.m</w:t>
      </w:r>
      <w:proofErr w:type="spellEnd"/>
      <w:r w:rsidR="00090DF7" w:rsidRPr="00EB16F0">
        <w:rPr>
          <w:sz w:val="24"/>
          <w:lang w:val="en-US"/>
        </w:rPr>
        <w:t xml:space="preserve">, </w:t>
      </w:r>
      <w:proofErr w:type="spellStart"/>
      <w:r w:rsidR="00090DF7" w:rsidRPr="00EB16F0">
        <w:rPr>
          <w:sz w:val="24"/>
          <w:lang w:val="en-US"/>
        </w:rPr>
        <w:t>modelHIV.m</w:t>
      </w:r>
      <w:proofErr w:type="spellEnd"/>
      <w:r w:rsidR="00090DF7" w:rsidRPr="00EB16F0">
        <w:rPr>
          <w:sz w:val="24"/>
          <w:lang w:val="en-US"/>
        </w:rPr>
        <w:t xml:space="preserve">, and </w:t>
      </w:r>
      <w:proofErr w:type="spellStart"/>
      <w:r w:rsidR="00090DF7" w:rsidRPr="00EB16F0">
        <w:rPr>
          <w:sz w:val="24"/>
          <w:lang w:val="en-US"/>
        </w:rPr>
        <w:t>simpact.m</w:t>
      </w:r>
      <w:proofErr w:type="spellEnd"/>
      <w:r w:rsidR="00090DF7" w:rsidRPr="00EB16F0">
        <w:rPr>
          <w:sz w:val="24"/>
          <w:lang w:val="en-US"/>
        </w:rPr>
        <w:t xml:space="preserve"> as well.</w:t>
      </w:r>
    </w:p>
    <w:p w14:paraId="7E37F282" w14:textId="77777777" w:rsidR="00090DF7" w:rsidRPr="00090DF7" w:rsidRDefault="00090DF7" w:rsidP="00090DF7">
      <w:pPr>
        <w:pStyle w:val="ListParagraph"/>
        <w:rPr>
          <w:i/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>.</w:t>
      </w:r>
    </w:p>
    <w:p w14:paraId="435F5FF6" w14:textId="77777777" w:rsidR="00090DF7" w:rsidRPr="00090DF7" w:rsidRDefault="00090DF7" w:rsidP="00090DF7">
      <w:pPr>
        <w:pStyle w:val="ListParagraph"/>
        <w:rPr>
          <w:i/>
          <w:lang w:val="en-US"/>
        </w:rPr>
      </w:pPr>
      <w:r w:rsidRPr="00090DF7">
        <w:rPr>
          <w:i/>
          <w:lang w:val="en-US"/>
        </w:rPr>
        <w:t xml:space="preserve"> </w:t>
      </w:r>
      <w:bookmarkStart w:id="0" w:name="_GoBack"/>
      <w:proofErr w:type="gramStart"/>
      <w:r w:rsidRPr="00090DF7">
        <w:rPr>
          <w:i/>
          <w:lang w:val="en-US"/>
        </w:rPr>
        <w:t>if</w:t>
      </w:r>
      <w:proofErr w:type="gramEnd"/>
      <w:r w:rsidRPr="00090DF7">
        <w:rPr>
          <w:i/>
          <w:lang w:val="en-US"/>
        </w:rPr>
        <w:t xml:space="preserve"> ~</w:t>
      </w:r>
      <w:proofErr w:type="spellStart"/>
      <w:r w:rsidRPr="00090DF7">
        <w:rPr>
          <w:i/>
          <w:lang w:val="en-US"/>
        </w:rPr>
        <w:t>isdeployed</w:t>
      </w:r>
      <w:proofErr w:type="spellEnd"/>
    </w:p>
    <w:bookmarkEnd w:id="0"/>
    <w:p w14:paraId="3CF1339D" w14:textId="77777777" w:rsidR="00090DF7" w:rsidRPr="00090DF7" w:rsidRDefault="00090DF7" w:rsidP="00090DF7">
      <w:pPr>
        <w:pStyle w:val="ListParagraph"/>
        <w:rPr>
          <w:i/>
          <w:lang w:val="en-US"/>
        </w:rPr>
      </w:pPr>
      <w:r w:rsidRPr="00090DF7">
        <w:rPr>
          <w:i/>
          <w:lang w:val="en-US"/>
        </w:rPr>
        <w:t xml:space="preserve"> </w:t>
      </w:r>
      <w:r w:rsidRPr="00090DF7">
        <w:rPr>
          <w:i/>
          <w:lang w:val="en-US"/>
        </w:rPr>
        <w:tab/>
      </w:r>
      <w:proofErr w:type="spellStart"/>
      <w:proofErr w:type="gramStart"/>
      <w:r w:rsidRPr="00090DF7">
        <w:rPr>
          <w:i/>
          <w:lang w:val="en-US"/>
        </w:rPr>
        <w:t>addpath</w:t>
      </w:r>
      <w:proofErr w:type="spellEnd"/>
      <w:proofErr w:type="gramEnd"/>
      <w:r w:rsidRPr="00090DF7">
        <w:rPr>
          <w:i/>
          <w:lang w:val="en-US"/>
        </w:rPr>
        <w:t>(…)</w:t>
      </w:r>
    </w:p>
    <w:p w14:paraId="0C55E04F" w14:textId="77777777" w:rsidR="00090DF7" w:rsidRDefault="00090DF7" w:rsidP="00090DF7">
      <w:pPr>
        <w:pStyle w:val="ListParagraph"/>
        <w:rPr>
          <w:i/>
          <w:lang w:val="en-US"/>
        </w:rPr>
      </w:pPr>
      <w:proofErr w:type="gramStart"/>
      <w:r w:rsidRPr="00090DF7">
        <w:rPr>
          <w:i/>
          <w:lang w:val="en-US"/>
        </w:rPr>
        <w:t>end</w:t>
      </w:r>
      <w:proofErr w:type="gramEnd"/>
    </w:p>
    <w:p w14:paraId="558AFB1C" w14:textId="77777777" w:rsidR="006F051C" w:rsidRPr="00090DF7" w:rsidRDefault="006F051C" w:rsidP="00090DF7">
      <w:pPr>
        <w:pStyle w:val="ListParagraph"/>
        <w:rPr>
          <w:i/>
          <w:lang w:val="en-US"/>
        </w:rPr>
      </w:pPr>
    </w:p>
    <w:p w14:paraId="4FD034CB" w14:textId="77777777" w:rsidR="0096523C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In</w:t>
      </w:r>
      <w:r w:rsidR="002B2385">
        <w:rPr>
          <w:sz w:val="24"/>
          <w:lang w:val="en-US"/>
        </w:rPr>
        <w:t xml:space="preserve"> multiple</w:t>
      </w:r>
      <w:r w:rsidRPr="00EB16F0">
        <w:rPr>
          <w:sz w:val="24"/>
          <w:lang w:val="en-US"/>
        </w:rPr>
        <w:t xml:space="preserve"> Simpact</w:t>
      </w:r>
      <w:r w:rsidR="002B2385">
        <w:rPr>
          <w:sz w:val="24"/>
          <w:lang w:val="en-US"/>
        </w:rPr>
        <w:t xml:space="preserve"> runs, </w:t>
      </w:r>
      <w:r w:rsidRPr="00EB16F0">
        <w:rPr>
          <w:sz w:val="24"/>
          <w:lang w:val="en-US"/>
        </w:rPr>
        <w:t xml:space="preserve">variables such as population size, index of run, should always be a parameter. </w:t>
      </w:r>
    </w:p>
    <w:p w14:paraId="01861E80" w14:textId="77777777" w:rsidR="006B2750" w:rsidRDefault="0096523C" w:rsidP="0096523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 w:rsidR="006B2750">
        <w:rPr>
          <w:lang w:val="en-US"/>
        </w:rPr>
        <w:t>g</w:t>
      </w:r>
      <w:proofErr w:type="spellEnd"/>
      <w:proofErr w:type="gramEnd"/>
      <w:r w:rsidR="006B2750">
        <w:rPr>
          <w:lang w:val="en-US"/>
        </w:rPr>
        <w:t xml:space="preserve">. Instead of using loops like ‘for </w:t>
      </w:r>
      <w:r>
        <w:rPr>
          <w:lang w:val="en-US"/>
        </w:rPr>
        <w:t>population = 500:500:1500 …’,</w:t>
      </w:r>
      <w:r w:rsidR="006B2750">
        <w:rPr>
          <w:lang w:val="en-US"/>
        </w:rPr>
        <w:t xml:space="preserve"> the top level function should</w:t>
      </w:r>
      <w:r w:rsidR="00155CF4">
        <w:rPr>
          <w:lang w:val="en-US"/>
        </w:rPr>
        <w:t xml:space="preserve"> ALWAYS</w:t>
      </w:r>
      <w:r w:rsidR="006B2750">
        <w:rPr>
          <w:lang w:val="en-US"/>
        </w:rPr>
        <w:t xml:space="preserve"> be like </w:t>
      </w:r>
      <w:proofErr w:type="gramStart"/>
      <w:r w:rsidR="006B2750">
        <w:rPr>
          <w:lang w:val="en-US"/>
        </w:rPr>
        <w:t>function(</w:t>
      </w:r>
      <w:proofErr w:type="gramEnd"/>
      <w:r w:rsidR="006B2750">
        <w:rPr>
          <w:lang w:val="en-US"/>
        </w:rPr>
        <w:t>population</w:t>
      </w:r>
      <w:r w:rsidR="007C6D0F">
        <w:rPr>
          <w:lang w:val="en-US"/>
        </w:rPr>
        <w:t>,…</w:t>
      </w:r>
      <w:r w:rsidR="006B2750">
        <w:rPr>
          <w:lang w:val="en-US"/>
        </w:rPr>
        <w:t>).</w:t>
      </w:r>
    </w:p>
    <w:p w14:paraId="114CC44F" w14:textId="77777777" w:rsidR="006F051C" w:rsidRDefault="006F051C" w:rsidP="0096523C">
      <w:pPr>
        <w:pStyle w:val="ListParagraph"/>
        <w:rPr>
          <w:lang w:val="en-US"/>
        </w:rPr>
      </w:pPr>
    </w:p>
    <w:p w14:paraId="4913B9D4" w14:textId="77777777" w:rsidR="006B2750" w:rsidRPr="00EB16F0" w:rsidRDefault="006B2750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Paramete</w:t>
      </w:r>
      <w:r w:rsidR="00090DF7" w:rsidRPr="00EB16F0">
        <w:rPr>
          <w:sz w:val="24"/>
          <w:lang w:val="en-US"/>
        </w:rPr>
        <w:t xml:space="preserve">rs </w:t>
      </w:r>
      <w:r w:rsidR="00155CF4">
        <w:rPr>
          <w:sz w:val="24"/>
          <w:lang w:val="en-US"/>
        </w:rPr>
        <w:t xml:space="preserve">are </w:t>
      </w:r>
      <w:r w:rsidR="00155CF4">
        <w:rPr>
          <w:lang w:val="en-US"/>
        </w:rPr>
        <w:t>ALWAYS</w:t>
      </w:r>
      <w:r w:rsidR="00090DF7" w:rsidRPr="00EB16F0">
        <w:rPr>
          <w:sz w:val="24"/>
          <w:lang w:val="en-US"/>
        </w:rPr>
        <w:t xml:space="preserve"> string</w:t>
      </w:r>
      <w:r w:rsidR="00A15C2A">
        <w:rPr>
          <w:sz w:val="24"/>
          <w:lang w:val="en-US"/>
        </w:rPr>
        <w:t>s</w:t>
      </w:r>
      <w:r w:rsidR="00090DF7" w:rsidRPr="00EB16F0">
        <w:rPr>
          <w:sz w:val="24"/>
          <w:lang w:val="en-US"/>
        </w:rPr>
        <w:t>, or converted to string</w:t>
      </w:r>
      <w:r w:rsidR="00A15C2A">
        <w:rPr>
          <w:sz w:val="24"/>
          <w:lang w:val="en-US"/>
        </w:rPr>
        <w:t>s</w:t>
      </w:r>
      <w:r w:rsidR="00090DF7" w:rsidRPr="00EB16F0">
        <w:rPr>
          <w:sz w:val="24"/>
          <w:lang w:val="en-US"/>
        </w:rPr>
        <w:t>.</w:t>
      </w:r>
    </w:p>
    <w:p w14:paraId="14CCE906" w14:textId="77777777" w:rsidR="0096523C" w:rsidRDefault="0096523C" w:rsidP="0096523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. </w:t>
      </w:r>
      <w:proofErr w:type="gramStart"/>
      <w:r w:rsidRPr="00A15C2A">
        <w:rPr>
          <w:i/>
          <w:lang w:val="en-US"/>
        </w:rPr>
        <w:t>p</w:t>
      </w:r>
      <w:proofErr w:type="gramEnd"/>
      <w:r w:rsidRPr="00A15C2A">
        <w:rPr>
          <w:i/>
          <w:lang w:val="en-US"/>
        </w:rPr>
        <w:t xml:space="preserve"> = </w:t>
      </w:r>
      <w:proofErr w:type="spellStart"/>
      <w:r w:rsidRPr="00A15C2A">
        <w:rPr>
          <w:i/>
          <w:lang w:val="en-US"/>
        </w:rPr>
        <w:t>num2str</w:t>
      </w:r>
      <w:proofErr w:type="spellEnd"/>
      <w:r w:rsidRPr="00A15C2A">
        <w:rPr>
          <w:i/>
          <w:lang w:val="en-US"/>
        </w:rPr>
        <w:t>(population)</w:t>
      </w:r>
    </w:p>
    <w:p w14:paraId="141455A9" w14:textId="77777777" w:rsidR="006F051C" w:rsidRDefault="006F051C" w:rsidP="0096523C">
      <w:pPr>
        <w:pStyle w:val="ListParagraph"/>
        <w:rPr>
          <w:lang w:val="en-US"/>
        </w:rPr>
      </w:pPr>
    </w:p>
    <w:p w14:paraId="6B26FCFF" w14:textId="77777777" w:rsidR="00591B9B" w:rsidRDefault="00090DF7" w:rsidP="00591B9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N</w:t>
      </w:r>
      <w:r w:rsidR="00006129">
        <w:rPr>
          <w:sz w:val="24"/>
          <w:lang w:val="en-US"/>
        </w:rPr>
        <w:t>O</w:t>
      </w:r>
      <w:r w:rsidRPr="00EB16F0">
        <w:rPr>
          <w:sz w:val="24"/>
          <w:lang w:val="en-US"/>
        </w:rPr>
        <w:t xml:space="preserve"> </w:t>
      </w:r>
      <w:r w:rsidR="00006129">
        <w:rPr>
          <w:sz w:val="24"/>
          <w:lang w:val="en-US"/>
        </w:rPr>
        <w:t>SPACES</w:t>
      </w:r>
      <w:r w:rsidR="00006129" w:rsidRPr="00EB16F0">
        <w:rPr>
          <w:sz w:val="24"/>
          <w:lang w:val="en-US"/>
        </w:rPr>
        <w:t xml:space="preserve"> </w:t>
      </w:r>
      <w:r w:rsidRPr="00EB16F0">
        <w:rPr>
          <w:sz w:val="24"/>
          <w:lang w:val="en-US"/>
        </w:rPr>
        <w:t>in any file names.</w:t>
      </w:r>
    </w:p>
    <w:p w14:paraId="51C4C337" w14:textId="77777777" w:rsidR="00591B9B" w:rsidRPr="00EB16F0" w:rsidRDefault="00591B9B" w:rsidP="00591B9B">
      <w:pPr>
        <w:pStyle w:val="ListParagraph"/>
        <w:rPr>
          <w:sz w:val="24"/>
          <w:lang w:val="en-US"/>
        </w:rPr>
      </w:pPr>
    </w:p>
    <w:p w14:paraId="0481E322" w14:textId="77777777" w:rsidR="00006129" w:rsidRPr="00591B9B" w:rsidRDefault="00090DF7" w:rsidP="00591B9B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591B9B">
        <w:rPr>
          <w:sz w:val="24"/>
          <w:lang w:val="en-US"/>
        </w:rPr>
        <w:t xml:space="preserve">Instead of adding output structures to a ‘main structure’ and save them later in a loop, save them after </w:t>
      </w:r>
      <w:r w:rsidR="00006129" w:rsidRPr="00591B9B">
        <w:rPr>
          <w:sz w:val="24"/>
          <w:lang w:val="en-US"/>
        </w:rPr>
        <w:t>EACH RUN</w:t>
      </w:r>
      <w:r w:rsidRPr="00591B9B">
        <w:rPr>
          <w:sz w:val="24"/>
          <w:lang w:val="en-US"/>
        </w:rPr>
        <w:t>. Thus the outputs f</w:t>
      </w:r>
      <w:r w:rsidR="00A05493" w:rsidRPr="00591B9B">
        <w:rPr>
          <w:sz w:val="24"/>
          <w:lang w:val="en-US"/>
        </w:rPr>
        <w:t>rom completed runs will be</w:t>
      </w:r>
      <w:r w:rsidRPr="00591B9B">
        <w:rPr>
          <w:sz w:val="24"/>
          <w:lang w:val="en-US"/>
        </w:rPr>
        <w:t xml:space="preserve"> achievable</w:t>
      </w:r>
      <w:r w:rsidR="00A05493" w:rsidRPr="00591B9B">
        <w:rPr>
          <w:sz w:val="24"/>
          <w:lang w:val="en-US"/>
        </w:rPr>
        <w:t xml:space="preserve"> even</w:t>
      </w:r>
      <w:r w:rsidRPr="00591B9B">
        <w:rPr>
          <w:sz w:val="24"/>
          <w:lang w:val="en-US"/>
        </w:rPr>
        <w:t xml:space="preserve"> if the simulation is interrupted later.</w:t>
      </w:r>
    </w:p>
    <w:p w14:paraId="05F35424" w14:textId="77777777" w:rsidR="006F051C" w:rsidRPr="00006129" w:rsidRDefault="006F051C" w:rsidP="00006129">
      <w:pPr>
        <w:pStyle w:val="ListParagraph"/>
        <w:rPr>
          <w:lang w:val="en-US"/>
        </w:rPr>
      </w:pPr>
    </w:p>
    <w:p w14:paraId="62EF92D0" w14:textId="77777777" w:rsidR="00090DF7" w:rsidRPr="00EB16F0" w:rsidRDefault="00090DF7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Remove the ‘</w:t>
      </w:r>
      <w:proofErr w:type="spellStart"/>
      <w:r w:rsidRPr="00EB16F0">
        <w:rPr>
          <w:i/>
          <w:sz w:val="24"/>
          <w:lang w:val="en-US"/>
        </w:rPr>
        <w:t>fprint</w:t>
      </w:r>
      <w:proofErr w:type="spellEnd"/>
      <w:r w:rsidRPr="00EB16F0">
        <w:rPr>
          <w:i/>
          <w:sz w:val="24"/>
          <w:lang w:val="en-US"/>
        </w:rPr>
        <w:t>’</w:t>
      </w:r>
      <w:r w:rsidRPr="00EB16F0">
        <w:rPr>
          <w:sz w:val="24"/>
          <w:lang w:val="en-US"/>
        </w:rPr>
        <w:t xml:space="preserve"> function.</w:t>
      </w:r>
    </w:p>
    <w:p w14:paraId="1BE01613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7EBB8894" w14:textId="77777777" w:rsidR="006F051C" w:rsidRPr="00006129" w:rsidRDefault="00090DF7" w:rsidP="00006129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>Remove the buffer.</w:t>
      </w:r>
    </w:p>
    <w:p w14:paraId="7B738003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1902E2D0" w14:textId="77777777" w:rsidR="00BF78BD" w:rsidRDefault="00090DF7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Reset the random seed for </w:t>
      </w:r>
      <w:r w:rsidR="00BF78BD">
        <w:rPr>
          <w:sz w:val="24"/>
          <w:lang w:val="en-US"/>
        </w:rPr>
        <w:t xml:space="preserve">EACH RUN </w:t>
      </w:r>
      <w:r w:rsidRPr="00EB16F0">
        <w:rPr>
          <w:sz w:val="24"/>
          <w:lang w:val="en-US"/>
        </w:rPr>
        <w:t xml:space="preserve">using a </w:t>
      </w:r>
      <w:r w:rsidR="00BF78BD">
        <w:rPr>
          <w:sz w:val="24"/>
          <w:lang w:val="en-US"/>
        </w:rPr>
        <w:t xml:space="preserve">UNIQUE </w:t>
      </w:r>
      <w:r w:rsidRPr="00EB16F0">
        <w:rPr>
          <w:sz w:val="24"/>
          <w:lang w:val="en-US"/>
        </w:rPr>
        <w:t>parameter</w:t>
      </w:r>
      <w:r w:rsidR="00BF78BD">
        <w:rPr>
          <w:sz w:val="24"/>
          <w:lang w:val="en-US"/>
        </w:rPr>
        <w:t>.</w:t>
      </w:r>
    </w:p>
    <w:p w14:paraId="1EC3F272" w14:textId="77777777" w:rsidR="00BF78BD" w:rsidRPr="00591B9B" w:rsidRDefault="00BF78BD" w:rsidP="00591B9B">
      <w:pPr>
        <w:pStyle w:val="ListParagraph"/>
        <w:rPr>
          <w:sz w:val="24"/>
          <w:lang w:val="en-US"/>
        </w:rPr>
      </w:pPr>
    </w:p>
    <w:p w14:paraId="5E38D1AF" w14:textId="77777777" w:rsidR="00090DF7" w:rsidRPr="00591B9B" w:rsidRDefault="00AD3C48" w:rsidP="00591B9B">
      <w:pPr>
        <w:pStyle w:val="ListParagraph"/>
        <w:rPr>
          <w:i/>
          <w:lang w:val="en-US"/>
        </w:rPr>
      </w:pPr>
      <w:proofErr w:type="spellStart"/>
      <w:proofErr w:type="gramStart"/>
      <w:r w:rsidRPr="00591B9B">
        <w:rPr>
          <w:i/>
          <w:lang w:val="en-US"/>
        </w:rPr>
        <w:t>eg</w:t>
      </w:r>
      <w:proofErr w:type="spellEnd"/>
      <w:proofErr w:type="gramEnd"/>
      <w:r w:rsidRPr="00591B9B">
        <w:rPr>
          <w:i/>
          <w:lang w:val="en-US"/>
        </w:rPr>
        <w:t xml:space="preserve">. </w:t>
      </w:r>
      <w:proofErr w:type="gramStart"/>
      <w:r w:rsidRPr="00591B9B">
        <w:rPr>
          <w:i/>
          <w:lang w:val="en-US"/>
        </w:rPr>
        <w:t>index</w:t>
      </w:r>
      <w:proofErr w:type="gramEnd"/>
      <w:r w:rsidRPr="00591B9B">
        <w:rPr>
          <w:i/>
          <w:lang w:val="en-US"/>
        </w:rPr>
        <w:t xml:space="preserve"> parameter </w:t>
      </w:r>
      <w:r w:rsidR="00090DF7" w:rsidRPr="00591B9B">
        <w:rPr>
          <w:i/>
          <w:lang w:val="en-US"/>
        </w:rPr>
        <w:t>‘run’ in the modified code</w:t>
      </w:r>
    </w:p>
    <w:p w14:paraId="44D11159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239356F4" w14:textId="77777777" w:rsidR="00006129" w:rsidRPr="00EB16F0" w:rsidRDefault="007C6D0F" w:rsidP="006F05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006129">
        <w:rPr>
          <w:sz w:val="24"/>
          <w:lang w:val="en-US"/>
        </w:rPr>
        <w:t xml:space="preserve">While compiling the code, </w:t>
      </w:r>
      <w:r w:rsidR="00BF78BD">
        <w:rPr>
          <w:sz w:val="24"/>
          <w:lang w:val="en-US"/>
        </w:rPr>
        <w:t>ALL</w:t>
      </w:r>
      <w:r w:rsidRPr="00006129">
        <w:rPr>
          <w:sz w:val="24"/>
          <w:lang w:val="en-US"/>
        </w:rPr>
        <w:t xml:space="preserve"> paths should be added.</w:t>
      </w:r>
    </w:p>
    <w:p w14:paraId="667B9D63" w14:textId="77777777" w:rsidR="006F051C" w:rsidRPr="00006129" w:rsidRDefault="006F051C" w:rsidP="00006129">
      <w:pPr>
        <w:pStyle w:val="ListParagraph"/>
        <w:rPr>
          <w:sz w:val="24"/>
          <w:lang w:val="en-US"/>
        </w:rPr>
      </w:pPr>
    </w:p>
    <w:p w14:paraId="2F51DB7F" w14:textId="77777777" w:rsidR="007C6D0F" w:rsidRDefault="007C6D0F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EB16F0">
        <w:rPr>
          <w:sz w:val="24"/>
          <w:lang w:val="en-US"/>
        </w:rPr>
        <w:t xml:space="preserve">Use </w:t>
      </w:r>
      <w:r w:rsidR="00BF78BD">
        <w:rPr>
          <w:sz w:val="24"/>
          <w:lang w:val="en-US"/>
        </w:rPr>
        <w:t>ABSOLUTE</w:t>
      </w:r>
      <w:r w:rsidR="00BF78BD" w:rsidRPr="00EB16F0">
        <w:rPr>
          <w:sz w:val="24"/>
          <w:lang w:val="en-US"/>
        </w:rPr>
        <w:t xml:space="preserve"> </w:t>
      </w:r>
      <w:r w:rsidRPr="00EB16F0">
        <w:rPr>
          <w:sz w:val="24"/>
          <w:lang w:val="en-US"/>
        </w:rPr>
        <w:t>paths/directors instead of relative paths/directors.</w:t>
      </w:r>
    </w:p>
    <w:p w14:paraId="725E6CA1" w14:textId="77777777" w:rsidR="009E0DF6" w:rsidRPr="001F745F" w:rsidRDefault="009E0DF6" w:rsidP="001F745F">
      <w:pPr>
        <w:pStyle w:val="ListParagraph"/>
        <w:rPr>
          <w:sz w:val="24"/>
          <w:lang w:val="en-US"/>
        </w:rPr>
      </w:pPr>
    </w:p>
    <w:p w14:paraId="2B7A3FFF" w14:textId="77777777" w:rsidR="009E0DF6" w:rsidRPr="00EB16F0" w:rsidRDefault="009E0DF6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Use Worker efficiently. For example, assigning 2 large jobs to one node and 2 </w:t>
      </w:r>
      <w:proofErr w:type="spellStart"/>
      <w:r>
        <w:rPr>
          <w:sz w:val="24"/>
          <w:lang w:val="en-US"/>
        </w:rPr>
        <w:t>smalle</w:t>
      </w:r>
      <w:proofErr w:type="spellEnd"/>
      <w:r>
        <w:rPr>
          <w:sz w:val="24"/>
          <w:lang w:val="en-US"/>
        </w:rPr>
        <w:t xml:space="preserve"> ones to another node is not as smart as assigning 1 large job and 1 small job to each node. </w:t>
      </w:r>
    </w:p>
    <w:p w14:paraId="0BF5D582" w14:textId="77777777" w:rsidR="006F051C" w:rsidRPr="00EB16F0" w:rsidRDefault="006F051C" w:rsidP="006F051C">
      <w:pPr>
        <w:pStyle w:val="ListParagraph"/>
        <w:rPr>
          <w:sz w:val="24"/>
          <w:lang w:val="en-US"/>
        </w:rPr>
      </w:pPr>
    </w:p>
    <w:p w14:paraId="28D8E9EE" w14:textId="0C9D2258" w:rsidR="002A33EB" w:rsidRPr="00EC2B21" w:rsidRDefault="002A33EB" w:rsidP="002A33EB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To check on the job status, use:</w:t>
      </w:r>
    </w:p>
    <w:p w14:paraId="478C8E40" w14:textId="29326C67" w:rsidR="002A33EB" w:rsidRDefault="002A33EB" w:rsidP="002A33EB">
      <w:pPr>
        <w:pStyle w:val="ListParagraph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$ </w:t>
      </w:r>
      <w:proofErr w:type="spellStart"/>
      <w:proofErr w:type="gramStart"/>
      <w:r>
        <w:rPr>
          <w:i/>
          <w:sz w:val="24"/>
          <w:lang w:val="en-US"/>
        </w:rPr>
        <w:t>qstat</w:t>
      </w:r>
      <w:proofErr w:type="spellEnd"/>
      <w:proofErr w:type="gramEnd"/>
      <w:r>
        <w:rPr>
          <w:i/>
          <w:sz w:val="24"/>
          <w:lang w:val="en-US"/>
        </w:rPr>
        <w:t xml:space="preserve"> &lt;id&gt;</w:t>
      </w:r>
    </w:p>
    <w:p w14:paraId="0E75699D" w14:textId="363B460A" w:rsidR="002A33EB" w:rsidRPr="002A33EB" w:rsidRDefault="002A33EB" w:rsidP="002A33EB">
      <w:pPr>
        <w:pStyle w:val="ListParagraph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$ </w:t>
      </w:r>
      <w:proofErr w:type="spellStart"/>
      <w:proofErr w:type="gramStart"/>
      <w:r>
        <w:rPr>
          <w:i/>
          <w:sz w:val="24"/>
          <w:lang w:val="en-US"/>
        </w:rPr>
        <w:t>checkjob</w:t>
      </w:r>
      <w:proofErr w:type="spellEnd"/>
      <w:proofErr w:type="gramEnd"/>
      <w:r>
        <w:rPr>
          <w:i/>
          <w:sz w:val="24"/>
          <w:lang w:val="en-US"/>
        </w:rPr>
        <w:t xml:space="preserve"> &lt;id&gt;</w:t>
      </w:r>
    </w:p>
    <w:p w14:paraId="71F297AC" w14:textId="224D386C" w:rsidR="002A33EB" w:rsidRDefault="002A33EB" w:rsidP="002A33EB">
      <w:pPr>
        <w:rPr>
          <w:sz w:val="24"/>
          <w:lang w:val="en-US"/>
        </w:rPr>
      </w:pPr>
      <w:r>
        <w:rPr>
          <w:sz w:val="24"/>
          <w:lang w:val="en-US"/>
        </w:rPr>
        <w:tab/>
        <w:t>To delete a job from the queue, use</w:t>
      </w:r>
    </w:p>
    <w:p w14:paraId="1AFACB12" w14:textId="4F1B3932" w:rsidR="002A33EB" w:rsidRPr="002A33EB" w:rsidRDefault="002A33EB" w:rsidP="002A33EB">
      <w:pPr>
        <w:rPr>
          <w:i/>
          <w:sz w:val="24"/>
          <w:lang w:val="en-US"/>
        </w:rPr>
      </w:pPr>
      <w:r>
        <w:rPr>
          <w:sz w:val="24"/>
          <w:lang w:val="en-US"/>
        </w:rPr>
        <w:tab/>
      </w:r>
      <w:r>
        <w:rPr>
          <w:i/>
          <w:sz w:val="24"/>
          <w:lang w:val="en-US"/>
        </w:rPr>
        <w:t xml:space="preserve">$ </w:t>
      </w:r>
      <w:proofErr w:type="spellStart"/>
      <w:proofErr w:type="gramStart"/>
      <w:r>
        <w:rPr>
          <w:i/>
          <w:sz w:val="24"/>
          <w:lang w:val="en-US"/>
        </w:rPr>
        <w:t>qdel</w:t>
      </w:r>
      <w:proofErr w:type="spellEnd"/>
      <w:proofErr w:type="gramEnd"/>
      <w:r>
        <w:rPr>
          <w:i/>
          <w:sz w:val="24"/>
          <w:lang w:val="en-US"/>
        </w:rPr>
        <w:t xml:space="preserve"> &lt;id&gt;</w:t>
      </w:r>
    </w:p>
    <w:p w14:paraId="710C94B8" w14:textId="77777777" w:rsidR="007C6D0F" w:rsidRPr="00EB16F0" w:rsidRDefault="00BF78BD" w:rsidP="006B27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Other m</w:t>
      </w:r>
      <w:r w:rsidR="00E82968" w:rsidRPr="00EB16F0">
        <w:rPr>
          <w:sz w:val="24"/>
          <w:lang w:val="en-US"/>
        </w:rPr>
        <w:t>odifications to the .</w:t>
      </w:r>
      <w:proofErr w:type="spellStart"/>
      <w:r w:rsidR="00E82968" w:rsidRPr="00EB16F0">
        <w:rPr>
          <w:sz w:val="24"/>
          <w:lang w:val="en-US"/>
        </w:rPr>
        <w:t>pbs</w:t>
      </w:r>
      <w:proofErr w:type="spellEnd"/>
      <w:r>
        <w:rPr>
          <w:sz w:val="24"/>
          <w:lang w:val="en-US"/>
        </w:rPr>
        <w:t>/</w:t>
      </w:r>
      <w:proofErr w:type="gramStart"/>
      <w:r>
        <w:rPr>
          <w:sz w:val="24"/>
          <w:lang w:val="en-US"/>
        </w:rPr>
        <w:t>.</w:t>
      </w:r>
      <w:proofErr w:type="spellStart"/>
      <w:r>
        <w:rPr>
          <w:sz w:val="24"/>
          <w:lang w:val="en-US"/>
        </w:rPr>
        <w:t>sh</w:t>
      </w:r>
      <w:proofErr w:type="spellEnd"/>
      <w:proofErr w:type="gramEnd"/>
      <w:r>
        <w:rPr>
          <w:sz w:val="24"/>
          <w:lang w:val="en-US"/>
        </w:rPr>
        <w:t>/.m</w:t>
      </w:r>
      <w:r w:rsidR="00E82968" w:rsidRPr="00EB16F0">
        <w:rPr>
          <w:sz w:val="24"/>
          <w:lang w:val="en-US"/>
        </w:rPr>
        <w:t xml:space="preserve"> file: s</w:t>
      </w:r>
      <w:r w:rsidR="007C6D0F" w:rsidRPr="00EB16F0">
        <w:rPr>
          <w:sz w:val="24"/>
          <w:lang w:val="en-US"/>
        </w:rPr>
        <w:t xml:space="preserve">ee the new </w:t>
      </w:r>
      <w:r w:rsidR="00E82968" w:rsidRPr="00EB16F0">
        <w:rPr>
          <w:sz w:val="24"/>
          <w:lang w:val="en-US"/>
        </w:rPr>
        <w:t>.</w:t>
      </w:r>
      <w:proofErr w:type="spellStart"/>
      <w:r w:rsidR="007C6D0F" w:rsidRPr="00EB16F0">
        <w:rPr>
          <w:sz w:val="24"/>
          <w:lang w:val="en-US"/>
        </w:rPr>
        <w:t>pbs</w:t>
      </w:r>
      <w:proofErr w:type="spellEnd"/>
      <w:r>
        <w:rPr>
          <w:sz w:val="24"/>
          <w:lang w:val="en-US"/>
        </w:rPr>
        <w:t>/.</w:t>
      </w:r>
      <w:proofErr w:type="spellStart"/>
      <w:r>
        <w:rPr>
          <w:sz w:val="24"/>
          <w:lang w:val="en-US"/>
        </w:rPr>
        <w:t>sh</w:t>
      </w:r>
      <w:proofErr w:type="spellEnd"/>
      <w:r>
        <w:rPr>
          <w:sz w:val="24"/>
          <w:lang w:val="en-US"/>
        </w:rPr>
        <w:t>/.m</w:t>
      </w:r>
      <w:r w:rsidR="007C6D0F" w:rsidRPr="00EB16F0">
        <w:rPr>
          <w:sz w:val="24"/>
          <w:lang w:val="en-US"/>
        </w:rPr>
        <w:t xml:space="preserve"> file</w:t>
      </w:r>
      <w:r>
        <w:rPr>
          <w:sz w:val="24"/>
          <w:lang w:val="en-US"/>
        </w:rPr>
        <w:t>s</w:t>
      </w:r>
      <w:r w:rsidR="007C6D0F" w:rsidRPr="00EB16F0">
        <w:rPr>
          <w:sz w:val="24"/>
          <w:lang w:val="en-US"/>
        </w:rPr>
        <w:t>.</w:t>
      </w:r>
    </w:p>
    <w:p w14:paraId="0AB25567" w14:textId="77777777" w:rsidR="007C6D0F" w:rsidRPr="007C6D0F" w:rsidRDefault="007C6D0F" w:rsidP="007C6D0F">
      <w:pPr>
        <w:ind w:left="360"/>
        <w:rPr>
          <w:lang w:val="en-US"/>
        </w:rPr>
      </w:pPr>
    </w:p>
    <w:sectPr w:rsidR="007C6D0F" w:rsidRPr="007C6D0F" w:rsidSect="00E5253E">
      <w:head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7681D" w14:textId="77777777" w:rsidR="003822C5" w:rsidRDefault="003822C5" w:rsidP="00E5253E">
      <w:pPr>
        <w:spacing w:after="0" w:line="240" w:lineRule="auto"/>
      </w:pPr>
      <w:r>
        <w:separator/>
      </w:r>
    </w:p>
  </w:endnote>
  <w:endnote w:type="continuationSeparator" w:id="0">
    <w:p w14:paraId="64EA0473" w14:textId="77777777" w:rsidR="003822C5" w:rsidRDefault="003822C5" w:rsidP="00E52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9E93D" w14:textId="77777777" w:rsidR="003822C5" w:rsidRDefault="003822C5" w:rsidP="00E5253E">
      <w:pPr>
        <w:spacing w:after="0" w:line="240" w:lineRule="auto"/>
      </w:pPr>
      <w:r>
        <w:separator/>
      </w:r>
    </w:p>
  </w:footnote>
  <w:footnote w:type="continuationSeparator" w:id="0">
    <w:p w14:paraId="00DF48E1" w14:textId="77777777" w:rsidR="003822C5" w:rsidRDefault="003822C5" w:rsidP="00E52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" w:author="lucp2451" w:date="2013-01-15T16:23:00Z"/>
  <w:sdt>
    <w:sdtPr>
      <w:alias w:val="Title"/>
      <w:id w:val="77547040"/>
      <w:placeholder>
        <w:docPart w:val="FF93E22095C74CF4A90DCF9D9AFD50A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customXmlInsRangeEnd w:id="1"/>
      <w:p w14:paraId="691671A3" w14:textId="77777777" w:rsidR="003822C5" w:rsidRDefault="003822C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ns w:id="2" w:author="lucp2451" w:date="2013-01-15T16:23:00Z"/>
          </w:rPr>
        </w:pPr>
        <w:ins w:id="3" w:author="lucp2451" w:date="2013-01-15T16:23:00Z">
          <w:r>
            <w:t>Fei Meng</w:t>
          </w:r>
        </w:ins>
      </w:p>
      <w:customXmlInsRangeStart w:id="4" w:author="lucp2451" w:date="2013-01-15T16:23:00Z"/>
    </w:sdtContent>
  </w:sdt>
  <w:customXmlInsRangeEnd w:id="4"/>
  <w:customXmlInsRangeStart w:id="5" w:author="lucp2451" w:date="2013-01-15T16:23:00Z"/>
  <w:sdt>
    <w:sdtPr>
      <w:alias w:val="Date"/>
      <w:id w:val="77547044"/>
      <w:placeholder>
        <w:docPart w:val="A483D04D520746A0A207046B0073F35F"/>
      </w:placeholder>
      <w:dataBinding w:prefixMappings="xmlns:ns0='http://schemas.microsoft.com/office/2006/coverPageProps'" w:xpath="/ns0:CoverPageProperties[1]/ns0:PublishDate[1]" w:storeItemID="{55AF091B-3C7A-41E3-B477-F2FDAA23CFDA}"/>
      <w:date w:fullDate="2013-01-03T00:00:00Z">
        <w:dateFormat w:val="MMMM d, yyyy"/>
        <w:lid w:val="en-US"/>
        <w:storeMappedDataAs w:val="dateTime"/>
        <w:calendar w:val="gregorian"/>
      </w:date>
    </w:sdtPr>
    <w:sdtContent>
      <w:customXmlInsRangeEnd w:id="5"/>
      <w:p w14:paraId="1D1276F9" w14:textId="77777777" w:rsidR="003822C5" w:rsidRDefault="003822C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ns w:id="6" w:author="lucp2451" w:date="2013-01-15T16:23:00Z"/>
          </w:rPr>
        </w:pPr>
        <w:ins w:id="7" w:author="lucp2451" w:date="2013-01-15T16:23:00Z">
          <w:r>
            <w:rPr>
              <w:lang w:val="en-US"/>
            </w:rPr>
            <w:t>January 3, 2013</w:t>
          </w:r>
        </w:ins>
      </w:p>
      <w:customXmlInsRangeStart w:id="8" w:author="lucp2451" w:date="2013-01-15T16:23:00Z"/>
    </w:sdtContent>
  </w:sdt>
  <w:customXmlInsRangeEnd w:id="8"/>
  <w:p w14:paraId="686AFDF4" w14:textId="77777777" w:rsidR="003822C5" w:rsidRDefault="003822C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22EC4"/>
    <w:multiLevelType w:val="hybridMultilevel"/>
    <w:tmpl w:val="DB725A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54759"/>
    <w:multiLevelType w:val="hybridMultilevel"/>
    <w:tmpl w:val="B03A4A0C"/>
    <w:lvl w:ilvl="0" w:tplc="9F16B0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307A"/>
    <w:multiLevelType w:val="hybridMultilevel"/>
    <w:tmpl w:val="C630C1F0"/>
    <w:lvl w:ilvl="0" w:tplc="3A2274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50"/>
    <w:rsid w:val="00006129"/>
    <w:rsid w:val="00056DE3"/>
    <w:rsid w:val="00090DF7"/>
    <w:rsid w:val="000C72E9"/>
    <w:rsid w:val="0014306F"/>
    <w:rsid w:val="00155CF4"/>
    <w:rsid w:val="001F745F"/>
    <w:rsid w:val="00225DE3"/>
    <w:rsid w:val="00290FF8"/>
    <w:rsid w:val="002A33EB"/>
    <w:rsid w:val="002B2385"/>
    <w:rsid w:val="002C0C96"/>
    <w:rsid w:val="002C2771"/>
    <w:rsid w:val="00380B29"/>
    <w:rsid w:val="003822C5"/>
    <w:rsid w:val="004004E3"/>
    <w:rsid w:val="004A3CB1"/>
    <w:rsid w:val="004A4E21"/>
    <w:rsid w:val="00510F44"/>
    <w:rsid w:val="00591B9B"/>
    <w:rsid w:val="00595A77"/>
    <w:rsid w:val="006B2750"/>
    <w:rsid w:val="006E5A64"/>
    <w:rsid w:val="006F051C"/>
    <w:rsid w:val="00751B26"/>
    <w:rsid w:val="00774447"/>
    <w:rsid w:val="007C6D0F"/>
    <w:rsid w:val="00874060"/>
    <w:rsid w:val="008830D1"/>
    <w:rsid w:val="0096523C"/>
    <w:rsid w:val="009E0DF6"/>
    <w:rsid w:val="00A05493"/>
    <w:rsid w:val="00A15C2A"/>
    <w:rsid w:val="00AD3C48"/>
    <w:rsid w:val="00AE5C17"/>
    <w:rsid w:val="00BD466B"/>
    <w:rsid w:val="00BE5E28"/>
    <w:rsid w:val="00BF78BD"/>
    <w:rsid w:val="00C051A7"/>
    <w:rsid w:val="00C535E9"/>
    <w:rsid w:val="00C70B09"/>
    <w:rsid w:val="00CB09B5"/>
    <w:rsid w:val="00D74BD2"/>
    <w:rsid w:val="00E5253E"/>
    <w:rsid w:val="00E6279B"/>
    <w:rsid w:val="00E82968"/>
    <w:rsid w:val="00EB16F0"/>
    <w:rsid w:val="00EC2B21"/>
    <w:rsid w:val="00EE3945"/>
    <w:rsid w:val="00F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DB6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E"/>
  </w:style>
  <w:style w:type="paragraph" w:styleId="Footer">
    <w:name w:val="footer"/>
    <w:basedOn w:val="Normal"/>
    <w:link w:val="Foot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E"/>
  </w:style>
  <w:style w:type="paragraph" w:styleId="BalloonText">
    <w:name w:val="Balloon Text"/>
    <w:basedOn w:val="Normal"/>
    <w:link w:val="BalloonTextChar"/>
    <w:uiPriority w:val="99"/>
    <w:semiHidden/>
    <w:unhideWhenUsed/>
    <w:rsid w:val="002C2771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7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4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3E"/>
  </w:style>
  <w:style w:type="paragraph" w:styleId="Footer">
    <w:name w:val="footer"/>
    <w:basedOn w:val="Normal"/>
    <w:link w:val="FooterChar"/>
    <w:uiPriority w:val="99"/>
    <w:unhideWhenUsed/>
    <w:rsid w:val="00E52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3E"/>
  </w:style>
  <w:style w:type="paragraph" w:styleId="BalloonText">
    <w:name w:val="Balloon Text"/>
    <w:basedOn w:val="Normal"/>
    <w:link w:val="BalloonTextChar"/>
    <w:uiPriority w:val="99"/>
    <w:semiHidden/>
    <w:unhideWhenUsed/>
    <w:rsid w:val="002C2771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7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vscentrum.be/neutral/documentation/cluster-doc/access-data-transfer" TargetMode="External"/><Relationship Id="rId10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93E22095C74CF4A90DCF9D9AFD5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1C66-31EB-408F-9EE4-5504E742E3F4}"/>
      </w:docPartPr>
      <w:docPartBody>
        <w:p w:rsidR="00234180" w:rsidRDefault="00B036CB" w:rsidP="00B036CB">
          <w:pPr>
            <w:pStyle w:val="FF93E22095C74CF4A90DCF9D9AFD50AF"/>
          </w:pPr>
          <w:r>
            <w:t>[Type the document title]</w:t>
          </w:r>
        </w:p>
      </w:docPartBody>
    </w:docPart>
    <w:docPart>
      <w:docPartPr>
        <w:name w:val="A483D04D520746A0A207046B0073F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C03F8-0C70-4BD3-A35D-08243414954B}"/>
      </w:docPartPr>
      <w:docPartBody>
        <w:p w:rsidR="00234180" w:rsidRDefault="00B036CB" w:rsidP="00B036CB">
          <w:pPr>
            <w:pStyle w:val="A483D04D520746A0A207046B0073F35F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CB"/>
    <w:rsid w:val="001124E9"/>
    <w:rsid w:val="001F507D"/>
    <w:rsid w:val="00234180"/>
    <w:rsid w:val="00B01250"/>
    <w:rsid w:val="00B036CB"/>
    <w:rsid w:val="00F0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7451D0385457B84BBD714CFAC64AF">
    <w:name w:val="3247451D0385457B84BBD714CFAC64AF"/>
    <w:rsid w:val="00B036CB"/>
  </w:style>
  <w:style w:type="paragraph" w:customStyle="1" w:styleId="DD6ED9309A634C37B7CF9C9D99B1606A">
    <w:name w:val="DD6ED9309A634C37B7CF9C9D99B1606A"/>
    <w:rsid w:val="00B036CB"/>
  </w:style>
  <w:style w:type="paragraph" w:customStyle="1" w:styleId="FF93E22095C74CF4A90DCF9D9AFD50AF">
    <w:name w:val="FF93E22095C74CF4A90DCF9D9AFD50AF"/>
    <w:rsid w:val="00B036CB"/>
  </w:style>
  <w:style w:type="paragraph" w:customStyle="1" w:styleId="A483D04D520746A0A207046B0073F35F">
    <w:name w:val="A483D04D520746A0A207046B0073F35F"/>
    <w:rsid w:val="00B036C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7451D0385457B84BBD714CFAC64AF">
    <w:name w:val="3247451D0385457B84BBD714CFAC64AF"/>
    <w:rsid w:val="00B036CB"/>
  </w:style>
  <w:style w:type="paragraph" w:customStyle="1" w:styleId="DD6ED9309A634C37B7CF9C9D99B1606A">
    <w:name w:val="DD6ED9309A634C37B7CF9C9D99B1606A"/>
    <w:rsid w:val="00B036CB"/>
  </w:style>
  <w:style w:type="paragraph" w:customStyle="1" w:styleId="FF93E22095C74CF4A90DCF9D9AFD50AF">
    <w:name w:val="FF93E22095C74CF4A90DCF9D9AFD50AF"/>
    <w:rsid w:val="00B036CB"/>
  </w:style>
  <w:style w:type="paragraph" w:customStyle="1" w:styleId="A483D04D520746A0A207046B0073F35F">
    <w:name w:val="A483D04D520746A0A207046B0073F35F"/>
    <w:rsid w:val="00B036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Fei Meng</vt:lpstr>
    </vt:vector>
  </TitlesOfParts>
  <Company>Universiteit Hasselt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Fei Meng</dc:title>
  <dc:creator>lucp2451</dc:creator>
  <cp:lastModifiedBy>Fei Meng</cp:lastModifiedBy>
  <cp:revision>32</cp:revision>
  <dcterms:created xsi:type="dcterms:W3CDTF">2013-01-14T16:11:00Z</dcterms:created>
  <dcterms:modified xsi:type="dcterms:W3CDTF">2013-11-27T20:20:00Z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14goRVwWIbK42tTd5tvGmCpIsOJ62SJWO9VNxcxraM9E</vt:lpwstr>
  </property>
  <property fmtid="{D5CDD505-2E9C-101B-9397-08002B2CF9AE}" pid="4" name="Google.Documents.RevisionId">
    <vt:lpwstr>12003022568492826872</vt:lpwstr>
  </property>
  <property fmtid="{D5CDD505-2E9C-101B-9397-08002B2CF9AE}" pid="5" name="Google.Documents.PreviousRevisionId">
    <vt:lpwstr>06058858558908031793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